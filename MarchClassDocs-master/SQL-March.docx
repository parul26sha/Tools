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>SQL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more info:https://github.com/medhawbl/MarchClassDocs/blob/master/sql2-classqueries.txt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SQL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Data  -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Departments, products, suppliers, customers, orders,…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Loans, Account, transactions, customer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Employees,department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Fastrack, 437854398758, ang@g.com....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Information –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Stuctured and organized data.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DataBase- System that stores information/organized data.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Files- Excel, xml,word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MsAccess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Oracle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Oracle MySql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Microsoft Sql Server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IBm Db2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Postgress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NoSQl DB: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MongoDB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Cassandra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DBMS – DataBaseManagement System is an application/software  which helps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analyse and capture data – It can interact with User, Application and DataBase itself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perform CRUD(Create, retrieve, update, delete) Operations.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Amazon- Departments, products, suppliers, customers, orders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tables - columns, constraints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Insert data into the table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Update the information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 the information.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Normalization- is the technique that helps to avoid data redundancy and maintain data integrity.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RDBMS : RelationalDatabase Management System uses normalization principles.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RDBMS maintains relation between tables using primarykey, foreignkey, index…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Table – It is one of the Database Objects. Set of rows and columns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Column- attribute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SQL – StructuredQueryLanguage that interacts with DataBase to perform CRUD operations.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ER Diagrams – pictorial representation of relations between tables in RDBMS.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Types of Relations: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One-One:one customer having one mobile number ,or every employee belongs to one department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One-Many:one customer may be having more than one order.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Many-Many: an order can have multiple products and a product can be in multiple orders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primaryKey – A column or Set of Columns which help to identify a row uniquely.PK cannot be null or empty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a table. Max of 32 columns we can combine I oracle DB as PK.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ForeignKey – A column that enforces referential integrity. A column in one table(child table)</w:t>
      </w:r>
    </w:p>
    <w:p>
      <w:pPr>
        <w:pStyle w:val="Normal"/>
        <w:rPr/>
      </w:pPr>
      <w:r>
        <w:rPr>
          <w:sz w:val="32"/>
          <w:szCs w:val="32"/>
        </w:rPr>
        <w:t>that references column in another table(parent table).I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32"/>
        </w:rPr>
        <w:t>n simpler words, the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24"/>
          <w:szCs w:val="32"/>
        </w:rPr>
        <w:t>foreign key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32"/>
        </w:rPr>
        <w:t>is defined in a second table, but it refers to the primary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24"/>
          <w:szCs w:val="32"/>
        </w:rPr>
        <w:t>key</w:t>
      </w:r>
      <w:r>
        <w:rPr>
          <w:caps w:val="false"/>
          <w:smallCaps w:val="false"/>
          <w:color w:val="222222"/>
          <w:spacing w:val="0"/>
          <w:sz w:val="32"/>
          <w:szCs w:val="32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32"/>
        </w:rPr>
        <w:t>or a unique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24"/>
          <w:szCs w:val="32"/>
        </w:rPr>
        <w:t>key</w:t>
      </w:r>
      <w:r>
        <w:rPr>
          <w:caps w:val="false"/>
          <w:smallCaps w:val="false"/>
          <w:color w:val="222222"/>
          <w:spacing w:val="0"/>
          <w:sz w:val="32"/>
          <w:szCs w:val="32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32"/>
        </w:rPr>
        <w:t>in the first table.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table tablename 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 varchar2 primary key,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Id number primary key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</w:rPr>
          <w:t>https://login.oracle.com/mysso/signon.jsp-</w:t>
        </w:r>
      </w:hyperlink>
      <w:r>
        <w:rPr>
          <w:sz w:val="32"/>
          <w:szCs w:val="32"/>
        </w:rPr>
        <w:t xml:space="preserve"> Create account</w:t>
      </w:r>
    </w:p>
    <w:p>
      <w:pPr>
        <w:pStyle w:val="Normal"/>
        <w:rPr/>
      </w:pPr>
      <w:r>
        <w:rPr>
          <w:sz w:val="32"/>
          <w:szCs w:val="32"/>
        </w:rPr>
        <w:t xml:space="preserve">USe the same uname and pwd  for </w:t>
      </w:r>
      <w:hyperlink r:id="rId3">
        <w:r>
          <w:rPr>
            <w:rStyle w:val="InternetLink"/>
            <w:sz w:val="32"/>
            <w:szCs w:val="32"/>
          </w:rPr>
          <w:t>https://livesql.oracle.com/apex/livesql/file/index.html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u are not creating account use: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username:  training@whitebox-learning.com 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password:  Innovapath123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Schema – It is a structure/space where all database objects are created.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Toad,SQLDeveloper,RoboMongo – tools which help to connect to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Given database and execute the queries/methods.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But we are using livesql session to execute queries.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DDL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DML - Select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DCL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TCl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/>
      </w:pP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  <w:szCs w:val="32"/>
        </w:rPr>
        <w:t>DML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DML is abbreviation of 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Data Manipulation Language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. It is used to retrieve, store, modify, delete, insert and update data in database.</w:t>
      </w:r>
    </w:p>
    <w:p>
      <w:pPr>
        <w:pStyle w:val="TextBody"/>
        <w:widowControl/>
        <w:spacing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63B3F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Examples: SELECT, UPDATE, INSERT statements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DDL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DDL is abbreviation of 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Data Definition Language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. It is used to create and modify the structure of database objects in database.</w:t>
      </w:r>
    </w:p>
    <w:p>
      <w:pPr>
        <w:pStyle w:val="TextBody"/>
        <w:widowControl/>
        <w:spacing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63B3F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Examples: CREATE, ALTER, DROP statements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DCL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DCL is abbreviation of 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Data Control Language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. It is used to create roles, permissions, and referential integrity as well it is used to control access to database by securing it.</w:t>
      </w:r>
    </w:p>
    <w:p>
      <w:pPr>
        <w:pStyle w:val="TextBody"/>
        <w:widowControl/>
        <w:spacing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63B3F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Examples: GRANT, REVOKE statements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TCL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TCL is abbreviation of 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363B3F"/>
          <w:spacing w:val="0"/>
          <w:sz w:val="21"/>
        </w:rPr>
        <w:t>Transactional Control Language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. It is used to manage different transactions occurring within a database.</w:t>
      </w:r>
    </w:p>
    <w:p>
      <w:pPr>
        <w:pStyle w:val="TextBody"/>
        <w:widowControl/>
        <w:spacing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63B3F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63B3F"/>
          <w:spacing w:val="0"/>
          <w:sz w:val="21"/>
        </w:rPr>
        <w:t>Examples: COMMIT, ROLLBACK statements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SQL is not case sensitive but data is case sensitive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DataType: Kind of data we access or store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Varchar – string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BLOB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Syntax: Select columnnames from tablename;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*- all columns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More than one column- , separated names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select first_name,last_name,salary from hr.employees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Where- to filter the rows</w:t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EX:</w:t>
      </w:r>
      <w:r>
        <w:rPr>
          <w:b/>
          <w:bCs/>
          <w:i/>
          <w:iCs/>
          <w:sz w:val="32"/>
          <w:szCs w:val="32"/>
          <w:u w:val="none"/>
        </w:rPr>
        <w:t>select first_name,last_nam</w:t>
      </w:r>
      <w:r>
        <w:rPr>
          <w:b/>
          <w:bCs/>
          <w:i/>
          <w:iCs/>
          <w:sz w:val="32"/>
          <w:szCs w:val="32"/>
        </w:rPr>
        <w:t>e,salary from hr.employees where first_name='Steven'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Order by- sort in asc or desc order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Can be used for more than one column, it will always be at the end of sql statement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first_name,last_name,salary from hr.employees order by salary desc-→for decending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select first_name,last_name,salary from hr.employees order by salary asc--→ascending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we can also sort by two colums (it has to be logical)like we can sort usig employee id and department id -→which will first sort by employee id and then sort by department id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*from hr.employees  where salary &gt;10000 order by salary,department_id;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Distinct- get unique column data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distinct last_name 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Like with %(your can use it in starting or ending )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EX:</w:t>
      </w:r>
    </w:p>
    <w:p>
      <w:pPr>
        <w:pStyle w:val="Normal"/>
        <w:rPr/>
      </w:pPr>
      <w:r>
        <w:rPr>
          <w:b/>
          <w:bCs/>
          <w:i/>
          <w:iCs/>
          <w:sz w:val="32"/>
          <w:szCs w:val="32"/>
        </w:rPr>
        <w:t>select * from hr.employees where last_name like 'K%';</w:t>
      </w:r>
      <w:r>
        <w:rPr>
          <w:sz w:val="32"/>
          <w:szCs w:val="32"/>
        </w:rPr>
        <w:t xml:space="preserve"> -→which startswith ‘K’</w:t>
      </w:r>
    </w:p>
    <w:p>
      <w:pPr>
        <w:pStyle w:val="Normal"/>
        <w:rPr/>
      </w:pPr>
      <w:r>
        <w:rPr>
          <w:b/>
          <w:bCs/>
          <w:i/>
          <w:iCs/>
          <w:sz w:val="32"/>
          <w:szCs w:val="32"/>
        </w:rPr>
        <w:t>select * from hr.employees where last_name like '%K';</w:t>
      </w:r>
      <w:r>
        <w:rPr>
          <w:sz w:val="32"/>
          <w:szCs w:val="32"/>
        </w:rPr>
        <w:t xml:space="preserve"> -→which endswith ‘K’</w:t>
      </w:r>
    </w:p>
    <w:p>
      <w:pPr>
        <w:pStyle w:val="Normal"/>
        <w:rPr/>
      </w:pPr>
      <w:r>
        <w:rPr>
          <w:b/>
          <w:bCs/>
          <w:i/>
          <w:iCs/>
          <w:sz w:val="32"/>
          <w:szCs w:val="32"/>
        </w:rPr>
        <w:t>select * from hr.employees where last_name like '%K%';</w:t>
      </w:r>
      <w:r>
        <w:rPr>
          <w:sz w:val="32"/>
          <w:szCs w:val="32"/>
        </w:rPr>
        <w:t xml:space="preserve"> -→which in between ‘K’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hr.employees where first_name like '_g%' --→underscore for one char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And – for more than one condition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* from hr.employees where first_name like 'A%' and last_name like 'K%';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OR: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* from hr.employees where first_name like 'A%' OR last_name like 'K%';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between 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* from hr.employees where employee_id between 100 and 150;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bookmarkStart w:id="0" w:name="_GoBack"/>
      <w:bookmarkStart w:id="1" w:name="_GoBack"/>
      <w:bookmarkEnd w:id="1"/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arithmetic - *,/,+,-</w:t>
      </w:r>
    </w:p>
    <w:p>
      <w:pPr>
        <w:pStyle w:val="Normal"/>
        <w:rPr/>
      </w:pPr>
      <w:r>
        <w:rPr>
          <w:sz w:val="32"/>
          <w:szCs w:val="32"/>
        </w:rPr>
        <w:t>EX:</w:t>
      </w:r>
      <w:r>
        <w:rPr>
          <w:b/>
          <w:bCs/>
          <w:i/>
          <w:iCs/>
          <w:sz w:val="32"/>
          <w:szCs w:val="32"/>
        </w:rPr>
        <w:t>select first_name,last_name,(salary+100) as temp from hr.employees;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checkfor null :EX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 ,salary from hr.employees where  COMMISSION_PCT is  not null;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 ,salary from hr.employees where  COMMISSION_PCT is  null;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concatination : uses ‘||’ to concatinate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select first_name||' '||last_name as Full_Name, salary from hr.employees;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select first_name||' '||last_name as Full_Name,q'[its department is:]'||department_id from hr.employees;--→for adding a  sentence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describe table: 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describe employees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conditional-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= single value comparision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In- (multiple equal to condition )multiple value comparision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EX:</w:t>
      </w:r>
    </w:p>
    <w:p>
      <w:pPr>
        <w:pStyle w:val="Normal"/>
        <w:rPr>
          <w:rFonts w:ascii="Calibri" w:hAnsi="Calibri"/>
          <w:b/>
          <w:b/>
          <w:bCs/>
          <w:i/>
          <w:i/>
          <w:iCs/>
          <w:sz w:val="28"/>
          <w:szCs w:val="28"/>
          <w:vertAlign w:val="subscript"/>
        </w:rPr>
      </w:pPr>
      <w:r>
        <w:rPr>
          <w:b/>
          <w:bCs/>
          <w:i/>
          <w:iCs/>
          <w:sz w:val="28"/>
          <w:szCs w:val="28"/>
          <w:vertAlign w:val="subscript"/>
        </w:rPr>
        <w:t>select * from hr.employees where job_id  in ('AD_PRES','IT_PROG');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&lt;&gt; single value not comparision: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select * from hr.employees where job_id &lt;&gt;'AD_PRES’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Not in(multiple not equal to condition ): EX: for more values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select * from hr.employees where job_id not in ('AD_PRES','IT_PROG');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&lt;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&lt;=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&gt;=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upper case: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 UPPER (first_name||' '||last_name) as Full_Name from hr.employees</w:t>
      </w:r>
    </w:p>
    <w:p>
      <w:pPr>
        <w:pStyle w:val="Normal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lower case: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 lower (first_name||' '||last_name) as Full_Name from hr.employees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initials capital: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 initcap (first_name||' '||last_name) as Full_Name from hr.employees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CONCAT:</w:t>
      </w:r>
    </w:p>
    <w:p>
      <w:pPr>
        <w:pStyle w:val="Normal"/>
        <w:rPr/>
      </w:pPr>
      <w:r>
        <w:rPr>
          <w:sz w:val="32"/>
          <w:szCs w:val="32"/>
        </w:rPr>
        <w:t>EX:</w:t>
      </w:r>
      <w:r>
        <w:rPr>
          <w:b/>
          <w:bCs/>
          <w:i/>
          <w:iCs/>
          <w:sz w:val="32"/>
          <w:szCs w:val="32"/>
        </w:rPr>
        <w:t>select  concat (first_name,last_name) as Full_Name from hr.employees;</w:t>
      </w:r>
    </w:p>
    <w:p>
      <w:pPr>
        <w:pStyle w:val="Normal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length:</w:t>
      </w:r>
    </w:p>
    <w:p>
      <w:pPr>
        <w:pStyle w:val="Normal"/>
        <w:rPr/>
      </w:pPr>
      <w:r>
        <w:rPr>
          <w:sz w:val="32"/>
          <w:szCs w:val="32"/>
        </w:rPr>
        <w:t>EX:</w:t>
      </w:r>
      <w:r>
        <w:rPr>
          <w:b/>
          <w:bCs/>
          <w:sz w:val="32"/>
          <w:szCs w:val="32"/>
        </w:rPr>
        <w:t>select first_name,length(first_name)from hr.employees;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SUBSTR:</w:t>
      </w:r>
    </w:p>
    <w:p>
      <w:pPr>
        <w:pStyle w:val="Normal"/>
        <w:rPr/>
      </w:pPr>
      <w:r>
        <w:rPr>
          <w:sz w:val="32"/>
          <w:szCs w:val="32"/>
        </w:rPr>
        <w:t>EX:</w:t>
      </w:r>
      <w:r>
        <w:rPr>
          <w:b/>
          <w:bCs/>
          <w:i/>
          <w:iCs/>
          <w:sz w:val="32"/>
          <w:szCs w:val="32"/>
        </w:rPr>
        <w:t>select first_name, substr(first_name,2,3) from hr.employees;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where 2=index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and 3=count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--&gt;output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tbl>
      <w:tblPr>
        <w:tblW w:w="507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3389"/>
      </w:tblGrid>
      <w:tr>
        <w:trPr/>
        <w:tc>
          <w:tcPr>
            <w:tcW w:w="168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2" w:name="SUBSTR(FIRST_NAME,2,3)"/>
            <w:bookmarkStart w:id="3" w:name="FIRST_NAME"/>
            <w:bookmarkEnd w:id="2"/>
            <w:bookmarkEnd w:id="3"/>
            <w:r>
              <w:rPr>
                <w:b/>
                <w:color w:val="404040"/>
              </w:rPr>
              <w:t>FIRST_NAME</w:t>
            </w:r>
          </w:p>
        </w:tc>
        <w:tc>
          <w:tcPr>
            <w:tcW w:w="338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SUBSTR(FIRST_NAME,2,3)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Ellen</w:t>
            </w:r>
          </w:p>
        </w:tc>
        <w:tc>
          <w:tcPr>
            <w:tcW w:w="338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lle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Sundar</w:t>
            </w:r>
          </w:p>
        </w:tc>
        <w:tc>
          <w:tcPr>
            <w:tcW w:w="338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und</w:t>
            </w:r>
          </w:p>
        </w:tc>
      </w:tr>
    </w:tbl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instr: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 ,instr(first_name,'a') 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47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3078"/>
      </w:tblGrid>
      <w:tr>
        <w:trPr/>
        <w:tc>
          <w:tcPr>
            <w:tcW w:w="168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4" w:name="FIRST_NAME1"/>
            <w:bookmarkStart w:id="5" w:name="INSTR(FIRST_NAME,'A')"/>
            <w:bookmarkStart w:id="6" w:name="FIRST_NAME2"/>
            <w:bookmarkEnd w:id="4"/>
            <w:bookmarkEnd w:id="5"/>
            <w:bookmarkEnd w:id="6"/>
            <w:r>
              <w:rPr>
                <w:b/>
                <w:color w:val="404040"/>
              </w:rPr>
              <w:t>FIRST_NAME</w:t>
            </w:r>
          </w:p>
        </w:tc>
        <w:tc>
          <w:tcPr>
            <w:tcW w:w="3078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INSTR(FIRST_NAME,'A')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Ellen</w:t>
            </w:r>
          </w:p>
        </w:tc>
        <w:tc>
          <w:tcPr>
            <w:tcW w:w="307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0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Sundar</w:t>
            </w:r>
          </w:p>
        </w:tc>
        <w:tc>
          <w:tcPr>
            <w:tcW w:w="307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Mozhe</w:t>
            </w:r>
          </w:p>
        </w:tc>
        <w:tc>
          <w:tcPr>
            <w:tcW w:w="307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0</w:t>
            </w:r>
          </w:p>
        </w:tc>
      </w:tr>
    </w:tbl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Replace :</w:t>
      </w:r>
    </w:p>
    <w:p>
      <w:pPr>
        <w:pStyle w:val="TextBody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job_id ,replace(job_id,'AD','AJ')from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----&gt;output: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498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3361"/>
      </w:tblGrid>
      <w:tr>
        <w:trPr/>
        <w:tc>
          <w:tcPr>
            <w:tcW w:w="162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7" w:name="REPLACE(JOB_ID,'AD','AJ')"/>
            <w:bookmarkStart w:id="8" w:name="JOB_ID"/>
            <w:bookmarkEnd w:id="7"/>
            <w:bookmarkEnd w:id="8"/>
            <w:r>
              <w:rPr>
                <w:b/>
                <w:color w:val="404040"/>
              </w:rPr>
              <w:t>JOB_ID</w:t>
            </w:r>
          </w:p>
        </w:tc>
        <w:tc>
          <w:tcPr>
            <w:tcW w:w="3361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REPLACE(JOB_ID,'AD','AJ')</w:t>
            </w:r>
          </w:p>
        </w:tc>
      </w:tr>
      <w:tr>
        <w:trPr/>
        <w:tc>
          <w:tcPr>
            <w:tcW w:w="162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AC_ACCOUNT</w:t>
            </w:r>
          </w:p>
        </w:tc>
        <w:tc>
          <w:tcPr>
            <w:tcW w:w="336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AC_ACCOUNT</w:t>
            </w:r>
          </w:p>
        </w:tc>
      </w:tr>
      <w:tr>
        <w:trPr/>
        <w:tc>
          <w:tcPr>
            <w:tcW w:w="162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AC_MGR</w:t>
            </w:r>
          </w:p>
        </w:tc>
        <w:tc>
          <w:tcPr>
            <w:tcW w:w="336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AC_MGR</w:t>
            </w:r>
          </w:p>
        </w:tc>
      </w:tr>
      <w:tr>
        <w:trPr/>
        <w:tc>
          <w:tcPr>
            <w:tcW w:w="162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AD_ASST</w:t>
            </w:r>
          </w:p>
        </w:tc>
        <w:tc>
          <w:tcPr>
            <w:tcW w:w="336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AJ_ASST</w:t>
            </w:r>
          </w:p>
        </w:tc>
      </w:tr>
      <w:tr>
        <w:trPr/>
        <w:tc>
          <w:tcPr>
            <w:tcW w:w="162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AD_PRES</w:t>
            </w:r>
          </w:p>
        </w:tc>
        <w:tc>
          <w:tcPr>
            <w:tcW w:w="336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AJ_PRES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Trim:removes from the ends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first_name,trim('E'from first_name) 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--→output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52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3560"/>
      </w:tblGrid>
      <w:tr>
        <w:trPr/>
        <w:tc>
          <w:tcPr>
            <w:tcW w:w="1681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9" w:name="TRIM('E'FROMFIRST_NAME)"/>
            <w:bookmarkEnd w:id="9"/>
            <w:r>
              <w:rPr>
                <w:b/>
                <w:color w:val="404040"/>
              </w:rPr>
              <w:t>FIRST_NAME</w:t>
            </w:r>
          </w:p>
        </w:tc>
        <w:tc>
          <w:tcPr>
            <w:tcW w:w="356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TRIM('E'FROMFIRST_NAME)</w:t>
            </w:r>
          </w:p>
        </w:tc>
      </w:tr>
      <w:tr>
        <w:trPr/>
        <w:tc>
          <w:tcPr>
            <w:tcW w:w="168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Ellen</w:t>
            </w:r>
          </w:p>
        </w:tc>
        <w:tc>
          <w:tcPr>
            <w:tcW w:w="356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llen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round 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round(34.567,2)from dual;</w:t>
      </w:r>
    </w:p>
    <w:tbl>
      <w:tblPr>
        <w:tblW w:w="23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64"/>
      </w:tblGrid>
      <w:tr>
        <w:trPr/>
        <w:tc>
          <w:tcPr>
            <w:tcW w:w="2364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10" w:name="ROUND(34.567,2)"/>
            <w:bookmarkEnd w:id="10"/>
            <w:r>
              <w:rPr>
                <w:b/>
                <w:color w:val="404040"/>
              </w:rPr>
              <w:t>ROUND(34.567,2)</w:t>
            </w:r>
          </w:p>
        </w:tc>
      </w:tr>
      <w:tr>
        <w:trPr/>
        <w:tc>
          <w:tcPr>
            <w:tcW w:w="236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34.57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round(20037.9937)from dual;--&gt;20038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round(20037.9937,-1)from dual;--&gt;20040</w:t>
      </w:r>
    </w:p>
    <w:tbl>
      <w:tblPr>
        <w:tblW w:w="30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69"/>
      </w:tblGrid>
      <w:tr>
        <w:trPr/>
        <w:tc>
          <w:tcPr>
            <w:tcW w:w="306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11" w:name="ROUND(20037.9937,-1)"/>
            <w:bookmarkEnd w:id="11"/>
            <w:r>
              <w:rPr>
                <w:b/>
                <w:color w:val="404040"/>
              </w:rPr>
              <w:t>ROUND(20037.9937,-1)</w:t>
            </w:r>
          </w:p>
        </w:tc>
      </w:tr>
      <w:tr>
        <w:trPr/>
        <w:tc>
          <w:tcPr>
            <w:tcW w:w="306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20040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trunc: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trunc(34.5633447,3),trunc(20037.9937),trunc(20037.9937,-1)from dual;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8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2624"/>
        <w:gridCol w:w="2999"/>
      </w:tblGrid>
      <w:tr>
        <w:trPr/>
        <w:tc>
          <w:tcPr>
            <w:tcW w:w="2875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12" w:name="TRUNC(20037.9937)"/>
            <w:bookmarkStart w:id="13" w:name="TRUNC(34.5633447,3)"/>
            <w:bookmarkEnd w:id="12"/>
            <w:bookmarkEnd w:id="13"/>
            <w:r>
              <w:rPr>
                <w:b/>
                <w:color w:val="404040"/>
              </w:rPr>
              <w:t>TRUNC(34.5633447,3)</w:t>
            </w:r>
          </w:p>
        </w:tc>
        <w:tc>
          <w:tcPr>
            <w:tcW w:w="2624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14" w:name="TRUNC(20037.9937,-1)"/>
            <w:bookmarkEnd w:id="14"/>
            <w:r>
              <w:rPr>
                <w:b/>
                <w:color w:val="404040"/>
              </w:rPr>
              <w:t>TRUNC(20037.9937)</w:t>
            </w:r>
          </w:p>
        </w:tc>
        <w:tc>
          <w:tcPr>
            <w:tcW w:w="299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TRUNC(20037.9937,-1)</w:t>
            </w:r>
          </w:p>
        </w:tc>
      </w:tr>
      <w:tr>
        <w:trPr/>
        <w:tc>
          <w:tcPr>
            <w:tcW w:w="2875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34.563</w:t>
            </w:r>
          </w:p>
        </w:tc>
        <w:tc>
          <w:tcPr>
            <w:tcW w:w="262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20037</w:t>
            </w:r>
          </w:p>
        </w:tc>
        <w:tc>
          <w:tcPr>
            <w:tcW w:w="299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20030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mod: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mod(200,100)from dual;--&gt;0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months_between: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EX:SELECT MONTHS_BETWEEN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>(TO_DATE('01-01-1998','MM-DD-YYYY'),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TO_DATE('02-02-1995','MM-DD-YYYY') ) "Months"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FROM DUAL;</w:t>
      </w:r>
    </w:p>
    <w:p>
      <w:pPr>
        <w:pStyle w:val="Normal"/>
        <w:rPr>
          <w:b/>
          <w:b/>
          <w:bCs/>
          <w:i/>
          <w:i/>
          <w:iCs/>
          <w:color w:val="000000"/>
          <w:sz w:val="32"/>
          <w:szCs w:val="32"/>
          <w:u w:val="single"/>
        </w:rPr>
      </w:pPr>
      <w:ins w:id="0" w:author="Unknown Author" w:date="2017-09-27T16:25:00Z">
        <w:r>
          <w:rPr>
            <w:b/>
            <w:bCs/>
            <w:i/>
            <w:iCs/>
            <w:color w:val="000000"/>
            <w:sz w:val="32"/>
            <w:szCs w:val="32"/>
            <w:u w:val="single"/>
          </w:rPr>
          <w:t>NEXT DAY:</w:t>
        </w:r>
      </w:ins>
    </w:p>
    <w:p>
      <w:pPr>
        <w:pStyle w:val="PreformattedText"/>
        <w:rPr>
          <w:rFonts w:ascii="menlo;monaco;Courier New;Courier;mono;serif" w:hAnsi="menlo;monaco;Courier New;Courier;mono;serif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single"/>
        </w:rPr>
      </w:pPr>
      <w:ins w:id="1" w:author="Unknown Author" w:date="2017-09-27T16:25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  <w:u w:val="single"/>
          </w:rPr>
          <w:t>SELECT NEXT_DAY('02-FEB-2001','TUESDAY') "NEXT DAY"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/>
      </w:pPr>
      <w:ins w:id="2" w:author="Unknown Author" w:date="2017-09-27T16:25:00Z">
        <w:r>
          <w:rPr>
            <w:caps w:val="false"/>
            <w:smallCaps w:val="false"/>
            <w:color w:val="000000"/>
            <w:spacing w:val="0"/>
            <w:u w:val="single"/>
          </w:rPr>
          <w:t xml:space="preserve">     </w:t>
        </w:r>
      </w:ins>
      <w:ins w:id="3" w:author="Unknown Author" w:date="2017-09-27T16:25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  <w:u w:val="single"/>
          </w:rPr>
          <w:t>FROM DUAL;</w:t>
        </w:r>
      </w:ins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>
          <w:rFonts w:ascii="menlo;monaco;Courier New;Courier;mono;serif" w:hAnsi="menlo;monaco;Courier New;Courier;mono;serif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32"/>
          <w:szCs w:val="32"/>
        </w:rPr>
      </w:pPr>
      <w:ins w:id="4" w:author="Unknown Author" w:date="2017-09-27T16:27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</w:rPr>
          <w:t>ROUND Date:</w:t>
        </w:r>
      </w:ins>
    </w:p>
    <w:p>
      <w:pPr>
        <w:pStyle w:val="PreformattedText"/>
        <w:rPr/>
      </w:pPr>
      <w:ins w:id="5" w:author="Unknown Author" w:date="2017-09-27T16:27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</w:rPr>
          <w:t xml:space="preserve">EX: </w:t>
        </w:r>
      </w:ins>
      <w:ins w:id="6" w:author="Unknown Author" w:date="2017-09-27T16:26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</w:rPr>
          <w:t>SELECT ROUND (TO_DATE ('27-OCT-00'),'YEAR')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/>
      </w:pPr>
      <w:ins w:id="7" w:author="Unknown Author" w:date="2017-09-27T16:26:00Z">
        <w:r>
          <w:rPr>
            <w:caps w:val="false"/>
            <w:smallCaps w:val="false"/>
            <w:color w:val="000000"/>
            <w:spacing w:val="0"/>
          </w:rPr>
          <w:t xml:space="preserve">   </w:t>
        </w:r>
      </w:ins>
      <w:ins w:id="8" w:author="Unknown Author" w:date="2017-09-27T16:26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"New Year" FROM DUAL;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ins w:id="9" w:author="Unknown Author" w:date="2017-09-27T16:26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New Year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ins w:id="10" w:author="Unknown Author" w:date="2017-09-27T16:26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---------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ins w:id="11" w:author="Unknown Author" w:date="2017-09-27T16:26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01-JAN-01</w:t>
        </w:r>
      </w:ins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color w:val="000000"/>
          <w:sz w:val="32"/>
          <w:szCs w:val="32"/>
        </w:rPr>
      </w:pPr>
      <w:ins w:id="12" w:author="Unknown Author" w:date="2017-09-27T16:27:00Z">
        <w:r>
          <w:rPr>
            <w:b/>
            <w:bCs/>
            <w:i/>
            <w:iCs/>
            <w:color w:val="000000"/>
            <w:sz w:val="32"/>
            <w:szCs w:val="32"/>
          </w:rPr>
          <w:t>trunc date:</w:t>
        </w:r>
      </w:ins>
    </w:p>
    <w:p>
      <w:pPr>
        <w:pStyle w:val="PreformattedText"/>
        <w:rPr>
          <w:rFonts w:ascii="menlo;monaco;Courier New;Courier;mono;serif" w:hAnsi="menlo;monaco;Courier New;Courier;mono;serif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32"/>
          <w:szCs w:val="32"/>
        </w:rPr>
      </w:pPr>
      <w:ins w:id="13" w:author="Unknown Author" w:date="2017-09-27T16:27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</w:rPr>
          <w:t>Ex:</w:t>
        </w:r>
      </w:ins>
    </w:p>
    <w:p>
      <w:pPr>
        <w:pStyle w:val="PreformattedText"/>
        <w:rPr>
          <w:rFonts w:ascii="menlo;monaco;Courier New;Courier;mono;serif" w:hAnsi="menlo;monaco;Courier New;Courier;mono;serif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32"/>
          <w:szCs w:val="32"/>
        </w:rPr>
      </w:pPr>
      <w:ins w:id="14" w:author="Unknown Author" w:date="2017-09-27T16:27:00Z">
        <w:r>
          <w:rPr>
            <w:rFonts w:ascii="menlo;monaco;Courier New;Courier;mono;serif" w:hAnsi="menlo;monaco;Courier New;Courier;mono;serif"/>
            <w:b w:val="false"/>
            <w:bCs/>
            <w:i w:val="false"/>
            <w:iCs/>
            <w:caps w:val="false"/>
            <w:smallCaps w:val="false"/>
            <w:color w:val="000000"/>
            <w:spacing w:val="0"/>
            <w:sz w:val="32"/>
            <w:szCs w:val="32"/>
          </w:rPr>
          <w:t>SELECT TRUNC(TO_DATE('27-OCT-92','DD-MON-YY'), 'YEAR')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/>
      </w:pPr>
      <w:ins w:id="15" w:author="Unknown Author" w:date="2017-09-27T16:27:00Z">
        <w:r>
          <w:rPr>
            <w:caps w:val="false"/>
            <w:smallCaps w:val="false"/>
            <w:color w:val="000000"/>
            <w:spacing w:val="0"/>
          </w:rPr>
          <w:t xml:space="preserve">  </w:t>
        </w:r>
      </w:ins>
      <w:ins w:id="16" w:author="Unknown Author" w:date="2017-09-27T16:27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"New Year" FROM DUAL;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caps w:val="false"/>
          <w:smallCaps w:val="false"/>
          <w:color w:val="000000"/>
          <w:spacing w:val="0"/>
        </w:rPr>
      </w:pPr>
      <w:ins w:id="17" w:author="Unknown Author" w:date="2017-09-27T16:27:00Z">
        <w:r>
          <w:rPr>
            <w:caps w:val="false"/>
            <w:smallCaps w:val="false"/>
            <w:color w:val="000000"/>
            <w:spacing w:val="0"/>
          </w:rPr>
          <w:t xml:space="preserve"> 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ins w:id="18" w:author="Unknown Author" w:date="2017-09-27T16:27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New Year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ins w:id="19" w:author="Unknown Author" w:date="2017-09-27T16:27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---------</w:t>
        </w:r>
      </w:ins>
    </w:p>
    <w:p>
      <w:pPr>
        <w:pStyle w:val="PreformattedText"/>
        <w:widowControl/>
        <w:pBdr>
          <w:top w:val="single" w:sz="2" w:space="3" w:color="D9D9E2"/>
          <w:left w:val="single" w:sz="2" w:space="3" w:color="D9D9E2"/>
          <w:bottom w:val="single" w:sz="2" w:space="3" w:color="D9D9E2"/>
          <w:right w:val="single" w:sz="2" w:space="3" w:color="D9D9E2"/>
        </w:pBdr>
        <w:shd w:fill="F9F9FB" w:val="clear"/>
        <w:spacing w:lineRule="auto" w:line="384" w:before="0" w:after="0"/>
        <w:rPr>
          <w:rFonts w:ascii="menlo;monaco;Courier New;Courier;mono;serif" w:hAnsi="menlo;monaco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ins w:id="21" w:author="Unknown Author" w:date="2017-09-27T16:28:00Z"/>
          <w:spacing w:val="0"/>
          <w:sz w:val="20"/>
        </w:rPr>
      </w:pPr>
      <w:ins w:id="20" w:author="Unknown Author" w:date="2017-09-27T16:27:00Z">
        <w:r>
          <w:rPr>
            <w:rFonts w:ascii="menlo;monaco;Courier New;Courier;mono;serif" w:hAnsi="menlo;monaco;Courier New;Courier;mono;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 xml:space="preserve">01-JAN-92 </w:t>
        </w:r>
      </w:ins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62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TO_CHAr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-select first_name,to_char(HIRE_DATE,'dd/mm/yy') from hr.employees;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-select to_char(salary )from hr.employees;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-select to_char(salary,'$99,999.00' )from hr.employees;--→’$99,999.00'’-→being the format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4200" cy="3479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to_date: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EX:SELECT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>(TO_DATE('01-01-1998'(*the date in char form),(format)'MM-DD-YYYY')"Months"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FROM DUAL;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SingleRowFunctions : Operate on every row and result is also for each row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MultiRowFunctions: Operate on multiple rows and gives a single result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DateFormat: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dd-mon-rr  - this is default date format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12-02-17 – 2017?1917?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todays date is in between 0-49 of current century – means we are in first half of century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and you are trying to insert 12-01-95 to hire_date then it will take prev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century.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 o/p here is - 12-01-1995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to_char( datedatatype, ‘format which we want see in o/p’);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to_char(sysdate, ‘dd-mm-yyyy’)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to_date(chardatatype, ‘ format what we are giving in input’)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o/p will be in default date format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to_date(’12-06-2017’, ‘dd-mm-yyyy’)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null functions: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nvl(columnname, substitutionForNullvalue) -  if column value is null  then take the  substitutionForNullvalue as output.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EX:select first_name,nvl(COMMISSION_PCT,0)  from hr.employees;-→so if  COMMISSION_PCT is null then replace it with 0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anothet example: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first_name,(nvl(COMMISSION_PCT,0)*23) 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nvl2(colName, value1, value2) – if col value is null take value 2 in o/p else take value 1 in o/p.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nullif(col1,col2) – if both values of col1 and col2 are equal return null in o/p else return col1 value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first_name,nullif(length(first_name),length(last_name)) from hr.employees;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843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6750"/>
      </w:tblGrid>
      <w:tr>
        <w:trPr/>
        <w:tc>
          <w:tcPr>
            <w:tcW w:w="168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bookmarkStart w:id="15" w:name="FIRST_NAME5"/>
            <w:bookmarkStart w:id="16" w:name="NULLIF(LENGTH(FIRST_NAME),LENGTH(LAST_NAME))"/>
            <w:bookmarkStart w:id="17" w:name="FIRST_NAME6"/>
            <w:bookmarkEnd w:id="15"/>
            <w:bookmarkEnd w:id="16"/>
            <w:bookmarkEnd w:id="17"/>
            <w:r>
              <w:rPr>
                <w:b/>
                <w:color w:val="404040"/>
              </w:rPr>
              <w:t>FIRST_NAME</w:t>
            </w:r>
          </w:p>
        </w:tc>
        <w:tc>
          <w:tcPr>
            <w:tcW w:w="675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NULLIF(LENGTH(FIRST_NAME),LENGTH(LAST_NAME))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Ellen</w:t>
            </w:r>
          </w:p>
        </w:tc>
        <w:tc>
          <w:tcPr>
            <w:tcW w:w="675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</w:tc>
      </w:tr>
      <w:tr>
        <w:trPr/>
        <w:tc>
          <w:tcPr>
            <w:tcW w:w="168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Sundar</w:t>
            </w:r>
          </w:p>
        </w:tc>
        <w:tc>
          <w:tcPr>
            <w:tcW w:w="675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6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6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coalesce(col1, col2…,..substitutionForNullvalue) – It will take first not null value  as o/p from the give set of values or go with the subsitute value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EX:select coalesce(manager_id,department_id-1) from hr.employees;</w:t>
      </w:r>
    </w:p>
    <w:p>
      <w:pPr>
        <w:pStyle w:val="Normal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NOTE:do case -when then and decode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>Group</w:t>
      </w:r>
      <w:r>
        <w:rPr>
          <w:sz w:val="32"/>
          <w:szCs w:val="32"/>
        </w:rPr>
        <w:t xml:space="preserve"> Functions – Operate on multiple rows and give a single result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 avg,min,max,sum,count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avg(salary),min(salary),max(salary),sum(salary),count(*) from hr.employees;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output--&gt;</w:t>
      </w:r>
    </w:p>
    <w:tbl>
      <w:tblPr>
        <w:tblW w:w="1012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800"/>
        <w:gridCol w:w="1069"/>
        <w:gridCol w:w="1069"/>
        <w:gridCol w:w="1069"/>
        <w:gridCol w:w="1120"/>
      </w:tblGrid>
      <w:tr>
        <w:trPr/>
        <w:tc>
          <w:tcPr>
            <w:tcW w:w="580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18" w:name="AVG(SALARY)"/>
            <w:bookmarkStart w:id="19" w:name="MIN(SALARY)"/>
            <w:bookmarkEnd w:id="18"/>
            <w:bookmarkEnd w:id="19"/>
            <w:r>
              <w:rPr>
                <w:b/>
                <w:color w:val="404040"/>
              </w:rPr>
              <w:t>AVG(SALARY)</w:t>
            </w:r>
          </w:p>
        </w:tc>
        <w:tc>
          <w:tcPr>
            <w:tcW w:w="106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0" w:name="MAX(SALARY)"/>
            <w:bookmarkEnd w:id="20"/>
            <w:r>
              <w:rPr>
                <w:b/>
                <w:color w:val="404040"/>
              </w:rPr>
              <w:t>MIN(SALARY)</w:t>
            </w:r>
          </w:p>
        </w:tc>
        <w:tc>
          <w:tcPr>
            <w:tcW w:w="106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1" w:name="SUM(SALARY)"/>
            <w:bookmarkEnd w:id="21"/>
            <w:r>
              <w:rPr>
                <w:b/>
                <w:color w:val="404040"/>
              </w:rPr>
              <w:t>MAX(SALARY)</w:t>
            </w:r>
          </w:p>
        </w:tc>
        <w:tc>
          <w:tcPr>
            <w:tcW w:w="106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2" w:name="COUNT(SALARY)"/>
            <w:bookmarkEnd w:id="22"/>
            <w:r>
              <w:rPr>
                <w:b/>
                <w:color w:val="404040"/>
              </w:rPr>
              <w:t>SUM(SALARY)</w:t>
            </w:r>
          </w:p>
        </w:tc>
        <w:tc>
          <w:tcPr>
            <w:tcW w:w="112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COUNT(SALARY)</w:t>
            </w:r>
          </w:p>
        </w:tc>
      </w:tr>
      <w:tr>
        <w:trPr/>
        <w:tc>
          <w:tcPr>
            <w:tcW w:w="580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6461.831775700934579439252336448598130841</w:t>
            </w:r>
          </w:p>
        </w:tc>
        <w:tc>
          <w:tcPr>
            <w:tcW w:w="106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2100</w:t>
            </w:r>
          </w:p>
        </w:tc>
        <w:tc>
          <w:tcPr>
            <w:tcW w:w="106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24000</w:t>
            </w:r>
          </w:p>
        </w:tc>
        <w:tc>
          <w:tcPr>
            <w:tcW w:w="106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691416</w:t>
            </w:r>
          </w:p>
        </w:tc>
        <w:tc>
          <w:tcPr>
            <w:tcW w:w="112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107</w:t>
            </w:r>
          </w:p>
        </w:tc>
      </w:tr>
    </w:tbl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>You can use a group function with another group function → like the abouve example because the output will be one but cannot use single function with group function since single row may have more than one output.</w:t>
      </w:r>
    </w:p>
    <w:p>
      <w:pPr>
        <w:pStyle w:val="Normal"/>
        <w:rPr/>
      </w:pPr>
      <w:r>
        <w:rPr>
          <w:b/>
          <w:sz w:val="32"/>
          <w:szCs w:val="32"/>
        </w:rPr>
        <w:t>groupby</w:t>
      </w:r>
      <w:r>
        <w:rPr>
          <w:sz w:val="32"/>
          <w:szCs w:val="32"/>
        </w:rPr>
        <w:t xml:space="preserve"> having – group by is used to group the set of rows and then perform and group function operation on them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select max(salary) from hr.employees group by job_id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--select distinct job_id,max(salary) from hr.employees group by job_id 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output--&gt;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tbl>
      <w:tblPr>
        <w:tblW w:w="35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1892"/>
      </w:tblGrid>
      <w:tr>
        <w:trPr/>
        <w:tc>
          <w:tcPr>
            <w:tcW w:w="1621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3" w:name="JOB_ID1"/>
            <w:bookmarkStart w:id="24" w:name="JOB_ID2"/>
            <w:bookmarkStart w:id="25" w:name="MAX(SALARY)1"/>
            <w:bookmarkStart w:id="26" w:name="MAX(SALARY)2"/>
            <w:bookmarkEnd w:id="23"/>
            <w:bookmarkEnd w:id="24"/>
            <w:bookmarkEnd w:id="25"/>
            <w:bookmarkEnd w:id="26"/>
            <w:r>
              <w:rPr>
                <w:b/>
                <w:color w:val="404040"/>
              </w:rPr>
              <w:t>JOB_ID</w:t>
            </w:r>
          </w:p>
        </w:tc>
        <w:tc>
          <w:tcPr>
            <w:tcW w:w="189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MAX(SALARY)</w:t>
            </w:r>
          </w:p>
        </w:tc>
      </w:tr>
      <w:tr>
        <w:trPr/>
        <w:tc>
          <w:tcPr>
            <w:tcW w:w="162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IT_PROG</w:t>
            </w:r>
          </w:p>
        </w:tc>
        <w:tc>
          <w:tcPr>
            <w:tcW w:w="189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9000</w:t>
            </w:r>
          </w:p>
        </w:tc>
      </w:tr>
      <w:tr>
        <w:trPr/>
        <w:tc>
          <w:tcPr>
            <w:tcW w:w="162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AC_MGR</w:t>
            </w:r>
          </w:p>
        </w:tc>
        <w:tc>
          <w:tcPr>
            <w:tcW w:w="189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12008</w:t>
            </w:r>
          </w:p>
        </w:tc>
      </w:tr>
      <w:tr>
        <w:trPr/>
        <w:tc>
          <w:tcPr>
            <w:tcW w:w="162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AC_ACCOUNT</w:t>
            </w:r>
          </w:p>
        </w:tc>
        <w:tc>
          <w:tcPr>
            <w:tcW w:w="189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8300</w:t>
            </w:r>
          </w:p>
        </w:tc>
      </w:tr>
    </w:tbl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--</w:t>
      </w:r>
      <w:r>
        <w:rPr>
          <w:b/>
          <w:bCs/>
          <w:i/>
          <w:iCs/>
          <w:sz w:val="32"/>
          <w:szCs w:val="32"/>
        </w:rPr>
        <w:t>select count(first_name),manager_id from hr.employees group by manager_id;-→print the number of employee under a particular manager.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-→output: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502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39"/>
        <w:gridCol w:w="1788"/>
      </w:tblGrid>
      <w:tr>
        <w:trPr/>
        <w:tc>
          <w:tcPr>
            <w:tcW w:w="3239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7" w:name="NUMBER_OF_EMPLOYEES"/>
            <w:bookmarkStart w:id="28" w:name="MANAGER_ID"/>
            <w:bookmarkEnd w:id="27"/>
            <w:bookmarkEnd w:id="28"/>
            <w:r>
              <w:rPr>
                <w:b/>
                <w:color w:val="404040"/>
              </w:rPr>
              <w:t>NUMBER_OF_EMPLOYEES</w:t>
            </w:r>
          </w:p>
        </w:tc>
        <w:tc>
          <w:tcPr>
            <w:tcW w:w="1788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MANAGER_ID</w:t>
            </w:r>
          </w:p>
        </w:tc>
      </w:tr>
      <w:tr>
        <w:trPr/>
        <w:tc>
          <w:tcPr>
            <w:tcW w:w="32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178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 xml:space="preserve">- </w:t>
            </w:r>
          </w:p>
        </w:tc>
      </w:tr>
      <w:tr>
        <w:trPr/>
        <w:tc>
          <w:tcPr>
            <w:tcW w:w="32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14</w:t>
            </w:r>
          </w:p>
        </w:tc>
        <w:tc>
          <w:tcPr>
            <w:tcW w:w="178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100</w:t>
            </w:r>
          </w:p>
        </w:tc>
      </w:tr>
      <w:tr>
        <w:trPr/>
        <w:tc>
          <w:tcPr>
            <w:tcW w:w="32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8</w:t>
            </w:r>
          </w:p>
        </w:tc>
        <w:tc>
          <w:tcPr>
            <w:tcW w:w="178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123</w:t>
            </w:r>
          </w:p>
        </w:tc>
      </w:tr>
      <w:tr>
        <w:trPr/>
        <w:tc>
          <w:tcPr>
            <w:tcW w:w="32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8</w:t>
            </w:r>
          </w:p>
        </w:tc>
        <w:tc>
          <w:tcPr>
            <w:tcW w:w="178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120</w:t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--</w:t>
      </w:r>
      <w:r>
        <w:rPr>
          <w:b/>
          <w:bCs/>
          <w:i/>
          <w:iCs/>
        </w:rPr>
        <w:t>select avg(salary) ,department_id from hr.employees group by department_id;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--&gt;output: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79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800"/>
        <w:gridCol w:w="2198"/>
      </w:tblGrid>
      <w:tr>
        <w:trPr/>
        <w:tc>
          <w:tcPr>
            <w:tcW w:w="5800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29" w:name="AVG(SALARY)1"/>
            <w:bookmarkStart w:id="30" w:name="AVG(SALARY)2"/>
            <w:bookmarkStart w:id="31" w:name="DEPARTMENT_ID"/>
            <w:bookmarkEnd w:id="29"/>
            <w:bookmarkEnd w:id="30"/>
            <w:bookmarkEnd w:id="31"/>
            <w:r>
              <w:rPr>
                <w:b/>
                <w:color w:val="404040"/>
              </w:rPr>
              <w:t>AVG(SALARY)</w:t>
            </w:r>
          </w:p>
        </w:tc>
        <w:tc>
          <w:tcPr>
            <w:tcW w:w="2198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DEPARTMENT_ID</w:t>
            </w:r>
          </w:p>
        </w:tc>
      </w:tr>
      <w:tr>
        <w:trPr/>
        <w:tc>
          <w:tcPr>
            <w:tcW w:w="580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8601.333333333333333333333333333333333333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100</w:t>
            </w:r>
          </w:p>
        </w:tc>
      </w:tr>
      <w:tr>
        <w:trPr/>
        <w:tc>
          <w:tcPr>
            <w:tcW w:w="580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4150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30</w:t>
            </w:r>
          </w:p>
        </w:tc>
      </w:tr>
      <w:tr>
        <w:trPr/>
        <w:tc>
          <w:tcPr>
            <w:tcW w:w="580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7000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 xml:space="preserve">- </w:t>
            </w:r>
          </w:p>
        </w:tc>
      </w:tr>
      <w:tr>
        <w:trPr/>
        <w:tc>
          <w:tcPr>
            <w:tcW w:w="5800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19333.3333333333333333333333333333333333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90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--select max(salary),department_id from hr.employees group by department_id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-→output: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4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2198"/>
      </w:tblGrid>
      <w:tr>
        <w:trPr/>
        <w:tc>
          <w:tcPr>
            <w:tcW w:w="186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32" w:name="MAX(SALARY)3"/>
            <w:bookmarkStart w:id="33" w:name="MAX(SALARY)4"/>
            <w:bookmarkStart w:id="34" w:name="DEPARTMENT_ID1"/>
            <w:bookmarkStart w:id="35" w:name="DEPARTMENT_ID2"/>
            <w:bookmarkEnd w:id="32"/>
            <w:bookmarkEnd w:id="33"/>
            <w:bookmarkEnd w:id="34"/>
            <w:bookmarkEnd w:id="35"/>
            <w:r>
              <w:rPr>
                <w:b/>
                <w:color w:val="404040"/>
              </w:rPr>
              <w:t>MAX(SALARY)</w:t>
            </w:r>
          </w:p>
        </w:tc>
        <w:tc>
          <w:tcPr>
            <w:tcW w:w="2198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DEPARTMENT_ID</w:t>
            </w:r>
          </w:p>
        </w:tc>
      </w:tr>
      <w:tr>
        <w:trPr/>
        <w:tc>
          <w:tcPr>
            <w:tcW w:w="186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12008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100</w:t>
            </w:r>
          </w:p>
        </w:tc>
      </w:tr>
      <w:tr>
        <w:trPr/>
        <w:tc>
          <w:tcPr>
            <w:tcW w:w="186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11000</w:t>
            </w:r>
          </w:p>
        </w:tc>
        <w:tc>
          <w:tcPr>
            <w:tcW w:w="2198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30</w:t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--</w:t>
      </w:r>
      <w:r>
        <w:rPr>
          <w:b/>
          <w:bCs/>
          <w:i/>
          <w:iCs/>
        </w:rPr>
        <w:t>select max(salary),department_id,job_id from hr.employees group by  department_id,job_id order by department_id;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-→output: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517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2153"/>
        <w:gridCol w:w="1164"/>
      </w:tblGrid>
      <w:tr>
        <w:trPr/>
        <w:tc>
          <w:tcPr>
            <w:tcW w:w="1862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36" w:name="MAX(SALARY)5"/>
            <w:bookmarkStart w:id="37" w:name="MAX(SALARY)6"/>
            <w:bookmarkStart w:id="38" w:name="DEPARTMENT_ID3"/>
            <w:bookmarkStart w:id="39" w:name="DEPARTMENT_ID4"/>
            <w:bookmarkEnd w:id="36"/>
            <w:bookmarkEnd w:id="37"/>
            <w:bookmarkEnd w:id="38"/>
            <w:bookmarkEnd w:id="39"/>
            <w:r>
              <w:rPr>
                <w:b/>
                <w:color w:val="404040"/>
              </w:rPr>
              <w:t>MAX(SALARY)</w:t>
            </w:r>
          </w:p>
        </w:tc>
        <w:tc>
          <w:tcPr>
            <w:tcW w:w="2153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bookmarkStart w:id="40" w:name="JOB_ID3"/>
            <w:bookmarkStart w:id="41" w:name="JOB_ID4"/>
            <w:bookmarkEnd w:id="40"/>
            <w:bookmarkEnd w:id="41"/>
            <w:r>
              <w:rPr>
                <w:b/>
                <w:color w:val="404040"/>
              </w:rPr>
              <w:t>DEPARTMENT_ID</w:t>
            </w:r>
          </w:p>
        </w:tc>
        <w:tc>
          <w:tcPr>
            <w:tcW w:w="1164" w:type="dxa"/>
            <w:tcBorders/>
            <w:shd w:fill="F0F0F0" w:val="clear"/>
            <w:vAlign w:val="center"/>
          </w:tcPr>
          <w:p>
            <w:pPr>
              <w:pStyle w:val="TableHeading"/>
              <w:spacing w:before="0" w:after="16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JOB_ID</w:t>
            </w:r>
          </w:p>
        </w:tc>
      </w:tr>
      <w:tr>
        <w:trPr/>
        <w:tc>
          <w:tcPr>
            <w:tcW w:w="186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4400</w:t>
            </w:r>
          </w:p>
        </w:tc>
        <w:tc>
          <w:tcPr>
            <w:tcW w:w="2153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10</w:t>
            </w:r>
          </w:p>
        </w:tc>
        <w:tc>
          <w:tcPr>
            <w:tcW w:w="116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AD_ASST</w:t>
            </w:r>
          </w:p>
        </w:tc>
      </w:tr>
      <w:tr>
        <w:trPr/>
        <w:tc>
          <w:tcPr>
            <w:tcW w:w="186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13000</w:t>
            </w:r>
          </w:p>
        </w:tc>
        <w:tc>
          <w:tcPr>
            <w:tcW w:w="2153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20</w:t>
            </w:r>
          </w:p>
        </w:tc>
        <w:tc>
          <w:tcPr>
            <w:tcW w:w="116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FFFFF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MK_MAN</w:t>
            </w:r>
          </w:p>
        </w:tc>
      </w:tr>
      <w:tr>
        <w:trPr/>
        <w:tc>
          <w:tcPr>
            <w:tcW w:w="186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6000</w:t>
            </w:r>
          </w:p>
        </w:tc>
        <w:tc>
          <w:tcPr>
            <w:tcW w:w="2153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20</w:t>
            </w:r>
          </w:p>
        </w:tc>
        <w:tc>
          <w:tcPr>
            <w:tcW w:w="116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FAFAFA" w:val="clear"/>
            <w:tcMar>
              <w:top w:w="60" w:type="dxa"/>
              <w:left w:w="59" w:type="dxa"/>
              <w:bottom w:w="60" w:type="dxa"/>
              <w:right w:w="60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>
                <w:color w:val="404040"/>
              </w:rPr>
            </w:pPr>
            <w:r>
              <w:rPr>
                <w:color w:val="404040"/>
              </w:rPr>
              <w:t>MK_REP</w:t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 find no of products by Hp/dell/… individually  in amazon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min cost  of product under each supplier individually  in amazon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costliest mobile under each manufacturer like samsung, apple , google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When we are using group by the condition is: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Always columns in select statement should be part of either a group function or part of group by.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wrong query: bcz employee_id is a separate column which is not part of group by or group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avg(salary),department_id,employee_id from hr.employees group by department_id;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correct query: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avg(salary),department_id from hr.employees group by department_id;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group by can be used for more than one column,  in this case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it will first group by firstcolumn and within that group it again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groups by second column and so on….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having </w:t>
      </w:r>
      <w:r>
        <w:rPr>
          <w:sz w:val="32"/>
          <w:szCs w:val="32"/>
        </w:rPr>
        <w:t>: will be used along with group by to limit the rows based on condition as we cannot use where after group by.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 this gives an error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department_id, sum(salary),min(salary) from hr.employees group by department_id  where  min(salary) &gt;5000;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Also we cannot use group functions with where clause: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 this gives an error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* from hr.employees where min(salary) &gt;3000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These are valid queries: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department_id, sum(salary),min(salary) from hr.employees group by department_id having min(salary) &gt;5000;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department_id, sum(salary),min(salary) from hr.employees where department_id in (90,100)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group by department_id having min(salary) &gt;5000;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Joins : Combining 2 or more tables to get data required from multiple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tables.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InnerJoin</w:t>
      </w:r>
      <w:r>
        <w:rPr>
          <w:sz w:val="32"/>
          <w:szCs w:val="32"/>
        </w:rPr>
        <w:t xml:space="preserve"> 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NaturalJoin</w:t>
      </w:r>
      <w:r>
        <w:rPr>
          <w:sz w:val="32"/>
          <w:szCs w:val="32"/>
        </w:rPr>
        <w:t>- Joins more than one table based on all common columns between the tables provided columnname and datatype of column is same.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Natural </w:t>
      </w:r>
      <w:r>
        <w:rPr>
          <w:b/>
          <w:bCs/>
          <w:sz w:val="32"/>
          <w:szCs w:val="32"/>
        </w:rPr>
        <w:t>Join with using</w:t>
      </w:r>
      <w:r>
        <w:rPr>
          <w:sz w:val="32"/>
          <w:szCs w:val="32"/>
        </w:rPr>
        <w:t>- Joins more than one table based specific common columns between the tables provided columnname and datatype of column is same.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Note::</w:t>
      </w:r>
      <w:r>
        <w:rPr>
          <w:b/>
          <w:bCs/>
          <w:sz w:val="32"/>
          <w:szCs w:val="32"/>
        </w:rPr>
        <w:t>when you are using join… using we cannot use natural join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they both are mutually exclusive.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Join with on</w:t>
      </w:r>
      <w:r>
        <w:rPr>
          <w:sz w:val="32"/>
          <w:szCs w:val="32"/>
        </w:rPr>
        <w:t xml:space="preserve"> – this takes a common column condition even if columnname is different.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eg: select empname,deptid,deptname from hr.emp join hr.depts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on emp.dept_id= depts.department_id;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Example of multiple inner join: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--select e.first_name,e.last_name ,l.city ,c.country_name from hr.employees e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inner join hr.departments d on e.department_id=d.department_id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join hr.locations l on d.location_id= l.location_id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join hr.countries c on l.country_id=c.country_id;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OuterJoin: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FullOuterJoin-</w:t>
      </w:r>
      <w:r>
        <w:rPr>
          <w:sz w:val="32"/>
          <w:szCs w:val="32"/>
        </w:rPr>
        <w:t xml:space="preserve"> Matched rows between the tables we are joining and also the unmatched rows.</w:t>
      </w:r>
    </w:p>
    <w:p>
      <w:pPr>
        <w:pStyle w:val="Normal"/>
        <w:rPr/>
      </w:pPr>
      <w:r>
        <w:rPr>
          <w:b/>
          <w:bCs/>
          <w:sz w:val="32"/>
          <w:szCs w:val="32"/>
        </w:rPr>
        <w:t>LeftOuterJoin:</w:t>
      </w:r>
      <w:r>
        <w:rPr>
          <w:sz w:val="32"/>
          <w:szCs w:val="32"/>
        </w:rPr>
        <w:t xml:space="preserve"> Matched rows between the tables and unmatched rows from left table.</w:t>
      </w:r>
    </w:p>
    <w:p>
      <w:pPr>
        <w:pStyle w:val="Normal"/>
        <w:rPr/>
      </w:pPr>
      <w:r>
        <w:rPr>
          <w:b/>
          <w:bCs/>
          <w:sz w:val="32"/>
          <w:szCs w:val="32"/>
        </w:rPr>
        <w:t>RightOuterJoin:</w:t>
      </w:r>
      <w:r>
        <w:rPr>
          <w:sz w:val="32"/>
          <w:szCs w:val="32"/>
        </w:rPr>
        <w:t xml:space="preserve"> Matched rows between the tables and unmatched rows from right table.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br/>
        <w:t>SelfJoin – Joining table with itself using common column.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select (e.first_name||' '||e.last_name)as EmployeeName ,(m.first_name||' '||m.last_name)as ManagerName from hr.employees e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join hr.employees m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on(e.manager_id=m.employee_id);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CrossJoin</w:t>
      </w:r>
      <w:r>
        <w:rPr>
          <w:sz w:val="32"/>
          <w:szCs w:val="32"/>
        </w:rPr>
        <w:t>- Cartesian product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hr.emp-20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hr.dept-30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* from hr.emp, hr.dept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select * from hr.emp cross join hr.dept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result- 20*30= 600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EquiJoin- join based on equality of common columns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e.dept_id=d.dept_id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NonEquiJoin: Join based on non equality condition of common columns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 e.sal between g.min_sal and g.max_sal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>SetOperators</w:t>
      </w:r>
      <w:r>
        <w:rPr>
          <w:sz w:val="32"/>
          <w:szCs w:val="32"/>
        </w:rPr>
        <w:t xml:space="preserve"> – To join 2 select statements provided both select statements have same column names and same datatype</w:t>
      </w:r>
    </w:p>
    <w:p>
      <w:pPr>
        <w:pStyle w:val="Normal"/>
        <w:rPr/>
      </w:pPr>
      <w:r>
        <w:rPr>
          <w:b/>
          <w:sz w:val="32"/>
          <w:szCs w:val="32"/>
        </w:rPr>
        <w:t>Union</w:t>
      </w:r>
      <w:r>
        <w:rPr>
          <w:sz w:val="32"/>
          <w:szCs w:val="32"/>
        </w:rPr>
        <w:t xml:space="preserve"> - Gives all the rows from 2 query results without duplicates</w:t>
      </w:r>
    </w:p>
    <w:p>
      <w:pPr>
        <w:pStyle w:val="Normal"/>
        <w:rPr/>
      </w:pPr>
      <w:r>
        <w:rPr>
          <w:b/>
          <w:sz w:val="32"/>
          <w:szCs w:val="32"/>
        </w:rPr>
        <w:t>UnionAll</w:t>
      </w:r>
      <w:r>
        <w:rPr>
          <w:sz w:val="32"/>
          <w:szCs w:val="32"/>
        </w:rPr>
        <w:t xml:space="preserve"> - Gives all the rows from 2 query results along with duplicates</w:t>
      </w:r>
    </w:p>
    <w:p>
      <w:pPr>
        <w:pStyle w:val="Normal"/>
        <w:rPr/>
      </w:pPr>
      <w:r>
        <w:rPr>
          <w:b/>
          <w:sz w:val="32"/>
          <w:szCs w:val="32"/>
        </w:rPr>
        <w:t>Intersect</w:t>
      </w:r>
      <w:r>
        <w:rPr>
          <w:sz w:val="32"/>
          <w:szCs w:val="32"/>
        </w:rPr>
        <w:t xml:space="preserve"> - Gives common rows from 2 query results </w:t>
      </w:r>
    </w:p>
    <w:p>
      <w:pPr>
        <w:pStyle w:val="Normal"/>
        <w:rPr/>
      </w:pPr>
      <w:r>
        <w:rPr>
          <w:b/>
          <w:sz w:val="32"/>
          <w:szCs w:val="32"/>
        </w:rPr>
        <w:t>Minus</w:t>
      </w:r>
      <w:r>
        <w:rPr>
          <w:sz w:val="32"/>
          <w:szCs w:val="32"/>
        </w:rPr>
        <w:t xml:space="preserve"> – subtracts one query result from other and gives remaining rows.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diff b/n Union and Union All</w:t>
      </w:r>
    </w:p>
    <w:p>
      <w:pPr>
        <w:pStyle w:val="Normal"/>
        <w:rPr/>
      </w:pPr>
      <w:hyperlink r:id="rId7">
        <w:r>
          <w:rPr>
            <w:rStyle w:val="InternetLink"/>
            <w:sz w:val="32"/>
            <w:szCs w:val="32"/>
          </w:rPr>
          <w:t>https://github.com/medhawbl/MarchClassDocs</w:t>
        </w:r>
      </w:hyperlink>
    </w:p>
    <w:p>
      <w:pPr>
        <w:pStyle w:val="Normal"/>
        <w:rPr/>
      </w:pPr>
      <w:hyperlink r:id="rId8">
        <w:r>
          <w:rPr>
            <w:rStyle w:val="InternetLink"/>
            <w:sz w:val="32"/>
            <w:szCs w:val="32"/>
          </w:rPr>
          <w:t>training@whitebox-learning.com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SubQueries: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32"/>
          <w:szCs w:val="32"/>
        </w:rPr>
        <w:t>EX:select first_name,last_name,salary  from hr.employees where salary = (select min(salary) from (select salary from (select distinct salary from hr.employees order by salary desc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)where rowNum&lt;=6))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32"/>
          <w:szCs w:val="32"/>
        </w:rPr>
        <w:t>-→selects the name of person with 6</w:t>
      </w:r>
      <w:r>
        <w:rPr>
          <w:b/>
          <w:bCs/>
          <w:i/>
          <w:iCs/>
          <w:sz w:val="32"/>
          <w:szCs w:val="32"/>
          <w:vertAlign w:val="superscript"/>
        </w:rPr>
        <w:t>th</w:t>
      </w:r>
      <w:r>
        <w:rPr>
          <w:b/>
          <w:bCs/>
          <w:i/>
          <w:iCs/>
          <w:sz w:val="32"/>
          <w:szCs w:val="32"/>
        </w:rPr>
        <w:t xml:space="preserve"> highest salary.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32"/>
          <w:szCs w:val="32"/>
        </w:rPr>
        <w:t>--</w:t>
      </w:r>
      <w:r>
        <w:rPr>
          <w:b/>
          <w:bCs/>
          <w:i/>
          <w:iCs/>
          <w:sz w:val="32"/>
          <w:szCs w:val="32"/>
        </w:rPr>
        <w:t>select employee_id ,first_name,last_name from hr.employees where employee_id in (select distinct manager_id from hr.employees where manager_id is not null)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-→to get the managers name and details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Query inside the query, result of sub query will be the  input  to main query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And always subquery executes first.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single row operators(&lt;,&lt;=,=,&lt;&gt;,!=,&gt;,&gt;=) can be used when subquery returns one row as the result.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Multi row operators (in, any,all) can be used when subquery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returns more than one row.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any – like or condition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all – like and condition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rownum – which gives a unique number for every row in select query,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and rownum will be assigned after predicate(where ) of query is executed and before order by clause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cannot give rownum= somevalue or rownum&gt; somevalue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can give rownum&lt;=somevalue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varchar2 – cannot differentiate between null and blank.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Constraints: setting rules  on data being inserted into that column.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PrimaryKey – unique + not null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ForeignKey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Unique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Not null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check…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DDL –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Alter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Drop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Truncate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DML-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Insert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update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insert id column using a sequence instead of hardcoding the id everytime: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table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sequence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trigger on the insert operation for table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Insert data for other columns- id will automatically inserted by trigger.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eg: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table student(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sid number(20) primary key,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 varchar2(20) 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or replace trigger seqTrigger2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before insert on student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each row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begin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:new.sid:=idseq.nextval;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insert into student(name) values('joe');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* from student;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more ex:https://github.com/medhawbl/MarchClassDocs/blob/master/sql3-classqueries.txt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Both drop and truncate are ddl operations: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Drop – delete all the data along with table structure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They  do not fire triggers like delete.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Truncate – delete all the data but not table structure,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truncate is faster than delete bcz it does not cache the data.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They  do not fire triggers like delete.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 is a dml operation: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  will delete the data not the table structure, we can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have a where condition to restrict the rows to be deleted.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 will fire the triggers before deleting the data.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commit--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rollback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Latest oracle versions- there is option to get back table after drop: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By using flashback: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flashback table student to before drop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oracle.com/mysso/signon.jsp-" TargetMode="External"/><Relationship Id="rId3" Type="http://schemas.openxmlformats.org/officeDocument/2006/relationships/hyperlink" Target="https://livesql.oracle.com/apex/livesql/file/index.html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s://github.com/medhawbl/MarchClassDocs" TargetMode="External"/><Relationship Id="rId8" Type="http://schemas.openxmlformats.org/officeDocument/2006/relationships/hyperlink" Target="mailto:training@whitebox-learning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Application>LibreOffice/5.1.6.2$Linux_X86_64 LibreOffice_project/10m0$Build-2</Application>
  <Pages>32</Pages>
  <Words>2388</Words>
  <Characters>15240</Characters>
  <CharactersWithSpaces>17258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2017-03-13T17:12:00Z</dcterms:created>
  <dc:creator>shilpi</dc:creator>
  <dc:description/>
  <dc:language>en-US</dc:language>
  <cp:lastModifiedBy/>
  <dcterms:modified xsi:type="dcterms:W3CDTF">2017-10-04T16:17:22Z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